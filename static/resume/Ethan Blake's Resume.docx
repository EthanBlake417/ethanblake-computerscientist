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269EA" w14:textId="77777777" w:rsidR="00947767" w:rsidRPr="00947767" w:rsidRDefault="00947767" w:rsidP="00947767">
      <w:pPr>
        <w:widowControl w:val="0"/>
        <w:tabs>
          <w:tab w:val="right" w:pos="10800"/>
        </w:tabs>
        <w:spacing w:after="0" w:line="240" w:lineRule="auto"/>
        <w:jc w:val="center"/>
        <w:rPr>
          <w:rFonts w:ascii="Arial" w:eastAsia="Arial" w:hAnsi="Arial" w:cs="Arial"/>
          <w:b/>
          <w:smallCaps/>
          <w:sz w:val="36"/>
          <w:szCs w:val="36"/>
        </w:rPr>
      </w:pPr>
      <w:r w:rsidRPr="00947767">
        <w:rPr>
          <w:rFonts w:ascii="Arial" w:eastAsia="Arial" w:hAnsi="Arial" w:cs="Arial"/>
          <w:b/>
          <w:smallCaps/>
          <w:sz w:val="36"/>
          <w:szCs w:val="36"/>
        </w:rPr>
        <w:t>ETHAN T. BLAKE</w:t>
      </w:r>
    </w:p>
    <w:p w14:paraId="3B061B03" w14:textId="77777777" w:rsidR="00947767" w:rsidRPr="00947767" w:rsidRDefault="00947767" w:rsidP="00947767">
      <w:pPr>
        <w:widowControl w:val="0"/>
        <w:tabs>
          <w:tab w:val="right" w:pos="10800"/>
        </w:tabs>
        <w:spacing w:after="0" w:line="240" w:lineRule="auto"/>
        <w:jc w:val="center"/>
        <w:rPr>
          <w:rFonts w:ascii="Arial" w:eastAsia="Arial" w:hAnsi="Arial" w:cs="Arial"/>
          <w:sz w:val="10"/>
          <w:szCs w:val="10"/>
        </w:rPr>
      </w:pPr>
    </w:p>
    <w:p w14:paraId="3176F2A5" w14:textId="6D9DBD26" w:rsidR="009617CA" w:rsidRDefault="00947767" w:rsidP="00947767">
      <w:pPr>
        <w:widowControl w:val="0"/>
        <w:tabs>
          <w:tab w:val="right" w:pos="10800"/>
        </w:tabs>
        <w:spacing w:after="0" w:line="240" w:lineRule="auto"/>
        <w:jc w:val="center"/>
        <w:rPr>
          <w:rFonts w:ascii="Arial" w:eastAsia="Arial" w:hAnsi="Arial" w:cs="Arial"/>
        </w:rPr>
      </w:pPr>
      <w:r w:rsidRPr="00947767">
        <w:rPr>
          <w:rFonts w:ascii="Arial" w:eastAsia="Arial" w:hAnsi="Arial" w:cs="Arial"/>
          <w:sz w:val="24"/>
          <w:szCs w:val="24"/>
        </w:rPr>
        <w:t>ethanblake417@gmail.com</w:t>
      </w:r>
      <w:r w:rsidRPr="00947767">
        <w:rPr>
          <w:rFonts w:ascii="Arial" w:eastAsia="Arial" w:hAnsi="Arial" w:cs="Arial"/>
        </w:rPr>
        <w:t xml:space="preserve"> • 480-400-5202 </w:t>
      </w:r>
      <w:r w:rsidR="00CF0FEC" w:rsidRPr="00947767">
        <w:rPr>
          <w:rFonts w:ascii="Arial" w:eastAsia="Arial" w:hAnsi="Arial" w:cs="Arial"/>
        </w:rPr>
        <w:t>• GitHub.com</w:t>
      </w:r>
      <w:r w:rsidRPr="00947767">
        <w:rPr>
          <w:rFonts w:ascii="Arial" w:eastAsia="Arial" w:hAnsi="Arial" w:cs="Arial"/>
        </w:rPr>
        <w:t>/EthanBlake417</w:t>
      </w:r>
    </w:p>
    <w:p w14:paraId="7447163B" w14:textId="3472C186" w:rsidR="00947767" w:rsidRPr="00947767" w:rsidRDefault="00947767" w:rsidP="00947767">
      <w:pPr>
        <w:widowControl w:val="0"/>
        <w:tabs>
          <w:tab w:val="right" w:pos="10800"/>
        </w:tabs>
        <w:spacing w:after="0" w:line="240" w:lineRule="auto"/>
        <w:jc w:val="center"/>
        <w:rPr>
          <w:rFonts w:ascii="Arial" w:eastAsia="Arial" w:hAnsi="Arial" w:cs="Arial"/>
          <w:b/>
          <w:smallCaps/>
          <w:sz w:val="36"/>
          <w:szCs w:val="36"/>
        </w:rPr>
      </w:pPr>
      <w:r w:rsidRPr="00947767">
        <w:rPr>
          <w:rFonts w:ascii="Arial" w:eastAsia="Arial" w:hAnsi="Arial" w:cs="Arial"/>
        </w:rPr>
        <w:t xml:space="preserve"> • LinkedIn.com/ethan-blake-dev• ethanblake-computerscientist.com</w:t>
      </w:r>
    </w:p>
    <w:p w14:paraId="662CD4F6" w14:textId="77777777" w:rsidR="00947767" w:rsidRPr="00947767" w:rsidRDefault="00947767" w:rsidP="00947767">
      <w:pPr>
        <w:widowControl w:val="0"/>
        <w:spacing w:after="0" w:line="240" w:lineRule="auto"/>
        <w:rPr>
          <w:rFonts w:ascii="Arial" w:eastAsia="Arial" w:hAnsi="Arial" w:cs="Arial"/>
        </w:rPr>
      </w:pPr>
      <w:bookmarkStart w:id="0" w:name="_4426s5kwakkl" w:colFirst="0" w:colLast="0"/>
      <w:bookmarkStart w:id="1" w:name="_gjdgxs" w:colFirst="0" w:colLast="0"/>
      <w:bookmarkEnd w:id="0"/>
      <w:bookmarkEnd w:id="1"/>
    </w:p>
    <w:p w14:paraId="60F2C133" w14:textId="77777777" w:rsidR="00947767" w:rsidRPr="00947767" w:rsidRDefault="00947767" w:rsidP="00947767">
      <w:pPr>
        <w:widowControl w:val="0"/>
        <w:pBdr>
          <w:bottom w:val="single" w:sz="6" w:space="0" w:color="000000"/>
        </w:pBdr>
        <w:spacing w:after="0" w:line="240" w:lineRule="auto"/>
        <w:rPr>
          <w:rFonts w:ascii="Arial" w:eastAsia="Arial" w:hAnsi="Arial" w:cs="Arial"/>
          <w:bCs/>
          <w:spacing w:val="40"/>
          <w:sz w:val="24"/>
          <w:szCs w:val="24"/>
        </w:rPr>
      </w:pPr>
      <w:r w:rsidRPr="00947767">
        <w:rPr>
          <w:rFonts w:ascii="Arial" w:eastAsia="Arial" w:hAnsi="Arial" w:cs="Arial"/>
          <w:bCs/>
          <w:smallCaps/>
          <w:spacing w:val="40"/>
          <w:sz w:val="24"/>
          <w:szCs w:val="24"/>
        </w:rPr>
        <w:t>EDUCATION</w:t>
      </w:r>
      <w:r w:rsidRPr="00947767">
        <w:rPr>
          <w:rFonts w:ascii="Arial" w:eastAsia="Arial" w:hAnsi="Arial" w:cs="Arial"/>
          <w:bCs/>
          <w:spacing w:val="40"/>
          <w:sz w:val="24"/>
          <w:szCs w:val="24"/>
        </w:rPr>
        <w:t xml:space="preserve">  </w:t>
      </w:r>
    </w:p>
    <w:p w14:paraId="5BEAA794" w14:textId="77777777" w:rsidR="00947767" w:rsidRPr="00947767" w:rsidRDefault="00947767" w:rsidP="00947767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  <w:b/>
          <w:sz w:val="10"/>
          <w:szCs w:val="10"/>
        </w:rPr>
      </w:pPr>
    </w:p>
    <w:p w14:paraId="542BC1BD" w14:textId="77777777" w:rsidR="00947767" w:rsidRPr="00947767" w:rsidRDefault="00947767" w:rsidP="00947767">
      <w:pPr>
        <w:widowControl w:val="0"/>
        <w:tabs>
          <w:tab w:val="right" w:pos="10800"/>
        </w:tabs>
        <w:spacing w:after="0" w:line="240" w:lineRule="auto"/>
        <w:rPr>
          <w:ins w:id="2" w:author="Nic Nolan" w:date="2022-05-26T12:51:00Z"/>
          <w:rFonts w:ascii="Arial" w:eastAsia="Arial" w:hAnsi="Arial" w:cs="Arial"/>
        </w:rPr>
      </w:pPr>
      <w:r w:rsidRPr="00947767">
        <w:rPr>
          <w:rFonts w:ascii="Arial" w:eastAsia="Arial" w:hAnsi="Arial" w:cs="Arial"/>
          <w:b/>
          <w:bCs/>
        </w:rPr>
        <w:t>Bachelor of Science in Computer Science</w:t>
      </w:r>
      <w:ins w:id="3" w:author="Nic Nolan" w:date="2022-05-26T12:51:00Z">
        <w:r w:rsidRPr="00947767">
          <w:rPr>
            <w:rFonts w:ascii="Arial" w:eastAsia="Arial" w:hAnsi="Arial" w:cs="Arial"/>
          </w:rPr>
          <w:tab/>
          <w:t xml:space="preserve"> </w:t>
        </w:r>
      </w:ins>
      <w:r w:rsidRPr="00947767">
        <w:rPr>
          <w:rFonts w:ascii="Arial" w:eastAsia="Arial" w:hAnsi="Arial" w:cs="Arial"/>
        </w:rPr>
        <w:t>Anticipated</w:t>
      </w:r>
      <w:ins w:id="4" w:author="Nic Nolan" w:date="2022-05-26T12:51:00Z">
        <w:r w:rsidRPr="00947767">
          <w:rPr>
            <w:rFonts w:ascii="Arial" w:eastAsia="Arial" w:hAnsi="Arial" w:cs="Arial"/>
          </w:rPr>
          <w:t xml:space="preserve"> December 2022</w:t>
        </w:r>
      </w:ins>
    </w:p>
    <w:p w14:paraId="2DB45BDC" w14:textId="023B46F7" w:rsidR="00947767" w:rsidRPr="00947767" w:rsidRDefault="00947767" w:rsidP="00947767">
      <w:pPr>
        <w:widowControl w:val="0"/>
        <w:tabs>
          <w:tab w:val="right" w:pos="10800"/>
        </w:tabs>
        <w:spacing w:after="0" w:line="240" w:lineRule="auto"/>
        <w:rPr>
          <w:ins w:id="5" w:author="Nic Nolan" w:date="2022-05-26T12:51:00Z"/>
          <w:rFonts w:ascii="Arial" w:eastAsia="Arial" w:hAnsi="Arial" w:cs="Arial"/>
          <w:bCs/>
          <w:i/>
        </w:rPr>
      </w:pPr>
      <w:r w:rsidRPr="00947767">
        <w:rPr>
          <w:rFonts w:ascii="Arial" w:eastAsia="Arial" w:hAnsi="Arial" w:cs="Arial"/>
          <w:bCs/>
        </w:rPr>
        <w:t>Oregon State University</w:t>
      </w:r>
      <w:ins w:id="6" w:author="Nic Nolan" w:date="2022-05-26T12:51:00Z">
        <w:r w:rsidRPr="00947767">
          <w:rPr>
            <w:rFonts w:ascii="Arial" w:eastAsia="Arial" w:hAnsi="Arial" w:cs="Arial"/>
            <w:bCs/>
          </w:rPr>
          <w:tab/>
        </w:r>
      </w:ins>
      <w:r w:rsidR="00EB1C1E">
        <w:rPr>
          <w:rFonts w:ascii="Arial" w:eastAsia="Arial" w:hAnsi="Arial" w:cs="Arial"/>
          <w:bCs/>
        </w:rPr>
        <w:t>GPA: 3.87</w:t>
      </w:r>
    </w:p>
    <w:p w14:paraId="7B34C57C" w14:textId="77777777" w:rsidR="00947767" w:rsidRPr="00947767" w:rsidRDefault="00947767" w:rsidP="00947767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  <w:b/>
        </w:rPr>
      </w:pPr>
    </w:p>
    <w:p w14:paraId="32891996" w14:textId="77777777" w:rsidR="00947767" w:rsidRPr="00947767" w:rsidRDefault="00947767" w:rsidP="00947767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  <w:b/>
          <w:bCs/>
        </w:rPr>
      </w:pPr>
      <w:r w:rsidRPr="00947767">
        <w:rPr>
          <w:rFonts w:ascii="Arial" w:eastAsia="Arial" w:hAnsi="Arial" w:cs="Arial"/>
          <w:b/>
          <w:bCs/>
        </w:rPr>
        <w:t xml:space="preserve">Bachelor of Music in Vocal Performance </w:t>
      </w:r>
      <w:r w:rsidRPr="00947767">
        <w:rPr>
          <w:rFonts w:ascii="Arial" w:eastAsia="Arial" w:hAnsi="Arial" w:cs="Arial"/>
          <w:b/>
          <w:bCs/>
        </w:rPr>
        <w:tab/>
        <w:t xml:space="preserve"> </w:t>
      </w:r>
      <w:r w:rsidRPr="00947767">
        <w:rPr>
          <w:rFonts w:ascii="Arial" w:eastAsia="Arial" w:hAnsi="Arial" w:cs="Arial"/>
        </w:rPr>
        <w:t>May 2018</w:t>
      </w:r>
    </w:p>
    <w:p w14:paraId="50A76CED" w14:textId="77777777" w:rsidR="00947767" w:rsidRPr="00947767" w:rsidRDefault="00947767" w:rsidP="00947767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  <w:iCs/>
        </w:rPr>
      </w:pPr>
      <w:r w:rsidRPr="00947767">
        <w:rPr>
          <w:rFonts w:ascii="Arial" w:eastAsia="Arial" w:hAnsi="Arial" w:cs="Arial"/>
        </w:rPr>
        <w:t>Arizona State University</w:t>
      </w:r>
      <w:r w:rsidRPr="00947767">
        <w:rPr>
          <w:rFonts w:ascii="Arial" w:eastAsia="Arial" w:hAnsi="Arial" w:cs="Arial"/>
        </w:rPr>
        <w:tab/>
      </w:r>
      <w:r w:rsidRPr="00947767">
        <w:rPr>
          <w:rFonts w:ascii="Arial" w:eastAsia="Arial" w:hAnsi="Arial" w:cs="Arial"/>
          <w:iCs/>
        </w:rPr>
        <w:t>GPA: 3.84</w:t>
      </w:r>
    </w:p>
    <w:p w14:paraId="420AAD58" w14:textId="77777777" w:rsidR="00947767" w:rsidRPr="00947767" w:rsidRDefault="00947767" w:rsidP="00947767">
      <w:pPr>
        <w:widowControl w:val="0"/>
        <w:spacing w:after="0" w:line="240" w:lineRule="auto"/>
        <w:rPr>
          <w:rFonts w:ascii="Arial" w:eastAsia="Arial" w:hAnsi="Arial" w:cs="Arial"/>
          <w:bCs/>
        </w:rPr>
      </w:pPr>
      <w:r w:rsidRPr="00947767">
        <w:rPr>
          <w:rFonts w:ascii="Arial" w:eastAsia="Arial" w:hAnsi="Arial" w:cs="Arial"/>
          <w:bCs/>
        </w:rPr>
        <w:t xml:space="preserve"> </w:t>
      </w:r>
    </w:p>
    <w:p w14:paraId="2EA8DC5E" w14:textId="77777777" w:rsidR="00947767" w:rsidRPr="00947767" w:rsidRDefault="00947767" w:rsidP="00947767">
      <w:pPr>
        <w:widowControl w:val="0"/>
        <w:pBdr>
          <w:bottom w:val="single" w:sz="4" w:space="0" w:color="auto"/>
        </w:pBdr>
        <w:spacing w:after="0" w:line="240" w:lineRule="auto"/>
        <w:rPr>
          <w:rFonts w:ascii="Arial" w:eastAsia="Arial" w:hAnsi="Arial" w:cs="Arial"/>
          <w:bCs/>
          <w:spacing w:val="40"/>
          <w:sz w:val="24"/>
          <w:szCs w:val="24"/>
        </w:rPr>
      </w:pPr>
      <w:r w:rsidRPr="00947767">
        <w:rPr>
          <w:rFonts w:ascii="Arial" w:eastAsia="Arial" w:hAnsi="Arial" w:cs="Arial"/>
          <w:bCs/>
          <w:spacing w:val="40"/>
          <w:sz w:val="24"/>
          <w:szCs w:val="24"/>
        </w:rPr>
        <w:t>PROJECTS</w:t>
      </w:r>
    </w:p>
    <w:p w14:paraId="1F1ABBFF" w14:textId="77777777" w:rsidR="00947767" w:rsidRPr="00947767" w:rsidRDefault="00947767" w:rsidP="00947767">
      <w:pPr>
        <w:widowControl w:val="0"/>
        <w:spacing w:after="0" w:line="240" w:lineRule="auto"/>
        <w:rPr>
          <w:rFonts w:ascii="Arial" w:eastAsia="Arial" w:hAnsi="Arial" w:cs="Arial"/>
          <w:bCs/>
          <w:spacing w:val="40"/>
          <w:sz w:val="10"/>
          <w:szCs w:val="10"/>
        </w:rPr>
      </w:pPr>
    </w:p>
    <w:p w14:paraId="7B9D78AF" w14:textId="1CFE1ED2" w:rsidR="00947767" w:rsidRPr="00947767" w:rsidRDefault="00947767" w:rsidP="00947767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  <w:b/>
          <w:bCs/>
        </w:rPr>
      </w:pPr>
      <w:r w:rsidRPr="00947767">
        <w:rPr>
          <w:rFonts w:ascii="Arial" w:eastAsia="Arial" w:hAnsi="Arial" w:cs="Arial"/>
          <w:b/>
          <w:bCs/>
        </w:rPr>
        <w:t>Personal Website</w:t>
      </w:r>
      <w:r w:rsidRPr="00947767">
        <w:rPr>
          <w:rFonts w:ascii="Arial" w:eastAsia="Arial" w:hAnsi="Arial" w:cs="Arial"/>
          <w:b/>
          <w:bCs/>
        </w:rPr>
        <w:tab/>
      </w:r>
      <w:hyperlink r:id="rId5" w:history="1">
        <w:r w:rsidRPr="00947767">
          <w:rPr>
            <w:rFonts w:ascii="Arial" w:eastAsia="Arial" w:hAnsi="Arial" w:cs="Arial"/>
            <w:color w:val="0000FF"/>
            <w:u w:val="single"/>
          </w:rPr>
          <w:t>GitH</w:t>
        </w:r>
        <w:r w:rsidRPr="00947767">
          <w:rPr>
            <w:rFonts w:ascii="Arial" w:eastAsia="Arial" w:hAnsi="Arial" w:cs="Arial"/>
            <w:color w:val="0000FF"/>
            <w:u w:val="single"/>
          </w:rPr>
          <w:t>u</w:t>
        </w:r>
        <w:r w:rsidRPr="00947767">
          <w:rPr>
            <w:rFonts w:ascii="Arial" w:eastAsia="Arial" w:hAnsi="Arial" w:cs="Arial"/>
            <w:color w:val="0000FF"/>
            <w:u w:val="single"/>
          </w:rPr>
          <w:t>b</w:t>
        </w:r>
      </w:hyperlink>
    </w:p>
    <w:p w14:paraId="632BD12D" w14:textId="77777777" w:rsidR="00947767" w:rsidRPr="00947767" w:rsidRDefault="00947767" w:rsidP="00947767">
      <w:pPr>
        <w:widowControl w:val="0"/>
        <w:numPr>
          <w:ilvl w:val="0"/>
          <w:numId w:val="2"/>
        </w:numPr>
        <w:spacing w:after="0" w:line="240" w:lineRule="auto"/>
        <w:rPr>
          <w:rFonts w:ascii="Arial" w:eastAsia="Arial" w:hAnsi="Arial" w:cs="Arial"/>
          <w:b/>
          <w:smallCaps/>
          <w:spacing w:val="40"/>
          <w:sz w:val="24"/>
          <w:szCs w:val="24"/>
        </w:rPr>
      </w:pPr>
      <w:r w:rsidRPr="00947767">
        <w:rPr>
          <w:rFonts w:ascii="Arial" w:eastAsia="Arial" w:hAnsi="Arial" w:cs="Arial"/>
        </w:rPr>
        <w:t>Built with Python, Flask, Html5up, and hosted on Vercel</w:t>
      </w:r>
    </w:p>
    <w:p w14:paraId="335AF206" w14:textId="77777777" w:rsidR="00947767" w:rsidRPr="00947767" w:rsidRDefault="00947767" w:rsidP="00947767">
      <w:pPr>
        <w:widowControl w:val="0"/>
        <w:pBdr>
          <w:bottom w:val="single" w:sz="6" w:space="0" w:color="000000"/>
        </w:pBdr>
        <w:spacing w:after="0" w:line="240" w:lineRule="auto"/>
        <w:rPr>
          <w:rFonts w:ascii="Arial" w:eastAsia="Arial" w:hAnsi="Arial" w:cs="Arial"/>
          <w:bCs/>
          <w:smallCaps/>
          <w:spacing w:val="40"/>
        </w:rPr>
      </w:pPr>
    </w:p>
    <w:p w14:paraId="43038CDF" w14:textId="77777777" w:rsidR="00947767" w:rsidRPr="00947767" w:rsidRDefault="00947767" w:rsidP="00947767">
      <w:pPr>
        <w:widowControl w:val="0"/>
        <w:pBdr>
          <w:bottom w:val="single" w:sz="6" w:space="0" w:color="000000"/>
        </w:pBdr>
        <w:spacing w:after="0" w:line="240" w:lineRule="auto"/>
        <w:rPr>
          <w:rFonts w:ascii="Arial" w:eastAsia="Arial" w:hAnsi="Arial" w:cs="Arial"/>
          <w:bCs/>
          <w:spacing w:val="40"/>
          <w:sz w:val="24"/>
          <w:szCs w:val="24"/>
        </w:rPr>
      </w:pPr>
      <w:r w:rsidRPr="00947767">
        <w:rPr>
          <w:rFonts w:ascii="Arial" w:eastAsia="Arial" w:hAnsi="Arial" w:cs="Arial"/>
          <w:bCs/>
          <w:smallCaps/>
          <w:spacing w:val="40"/>
          <w:sz w:val="24"/>
          <w:szCs w:val="24"/>
        </w:rPr>
        <w:t>SKILLS</w:t>
      </w:r>
    </w:p>
    <w:p w14:paraId="7A4025CB" w14:textId="77777777" w:rsidR="00947767" w:rsidRPr="00947767" w:rsidRDefault="00947767" w:rsidP="00947767">
      <w:pPr>
        <w:widowControl w:val="0"/>
        <w:spacing w:after="0" w:line="240" w:lineRule="auto"/>
        <w:ind w:left="708"/>
        <w:rPr>
          <w:rFonts w:ascii="Arial" w:eastAsia="Arial" w:hAnsi="Arial" w:cs="Arial"/>
          <w:b/>
          <w:sz w:val="10"/>
          <w:szCs w:val="10"/>
        </w:rPr>
      </w:pPr>
    </w:p>
    <w:p w14:paraId="5D3C96D2" w14:textId="04223B00" w:rsidR="00947767" w:rsidRPr="00947767" w:rsidRDefault="00947767" w:rsidP="00947767">
      <w:pPr>
        <w:widowControl w:val="0"/>
        <w:spacing w:after="0" w:line="240" w:lineRule="auto"/>
        <w:rPr>
          <w:rFonts w:ascii="Arial" w:eastAsia="Arial" w:hAnsi="Arial" w:cs="Arial"/>
          <w:bCs/>
          <w:sz w:val="10"/>
          <w:szCs w:val="10"/>
        </w:rPr>
      </w:pPr>
      <w:r w:rsidRPr="00947767">
        <w:rPr>
          <w:rFonts w:ascii="Arial" w:eastAsia="Arial" w:hAnsi="Arial" w:cs="Arial"/>
          <w:b/>
        </w:rPr>
        <w:t xml:space="preserve">Languages: </w:t>
      </w:r>
      <w:r w:rsidRPr="00947767">
        <w:rPr>
          <w:rFonts w:ascii="Arial" w:eastAsia="Arial" w:hAnsi="Arial" w:cs="Arial"/>
          <w:bCs/>
        </w:rPr>
        <w:t>Python, C, C++, HTML, CSS, MASM 32-bit Assembly</w:t>
      </w:r>
      <w:r w:rsidR="00EB1C1E">
        <w:rPr>
          <w:rFonts w:ascii="Arial" w:eastAsia="Arial" w:hAnsi="Arial" w:cs="Arial"/>
          <w:bCs/>
        </w:rPr>
        <w:t>,</w:t>
      </w:r>
      <w:r w:rsidR="00EB1C1E" w:rsidRPr="00EB1C1E">
        <w:rPr>
          <w:rFonts w:ascii="Arial" w:eastAsia="Arial" w:hAnsi="Arial" w:cs="Arial"/>
          <w:bCs/>
        </w:rPr>
        <w:t xml:space="preserve"> </w:t>
      </w:r>
      <w:r w:rsidR="00EB1C1E" w:rsidRPr="00947767">
        <w:rPr>
          <w:rFonts w:ascii="Arial" w:eastAsia="Arial" w:hAnsi="Arial" w:cs="Arial"/>
          <w:bCs/>
        </w:rPr>
        <w:t>JavaScript,</w:t>
      </w:r>
    </w:p>
    <w:p w14:paraId="7872DD3D" w14:textId="481F46FC" w:rsidR="00947767" w:rsidRPr="00947767" w:rsidRDefault="00947767" w:rsidP="00947767">
      <w:pPr>
        <w:widowControl w:val="0"/>
        <w:spacing w:after="0" w:line="240" w:lineRule="auto"/>
        <w:rPr>
          <w:rFonts w:ascii="Arial" w:eastAsia="Arial" w:hAnsi="Arial" w:cs="Arial"/>
          <w:bCs/>
        </w:rPr>
      </w:pPr>
      <w:r w:rsidRPr="00947767">
        <w:rPr>
          <w:rFonts w:ascii="Arial" w:eastAsia="Arial" w:hAnsi="Arial" w:cs="Arial"/>
          <w:b/>
        </w:rPr>
        <w:t xml:space="preserve">Technologies: </w:t>
      </w:r>
      <w:proofErr w:type="spellStart"/>
      <w:r w:rsidRPr="00947767">
        <w:rPr>
          <w:rFonts w:ascii="Arial" w:eastAsia="Arial" w:hAnsi="Arial" w:cs="Arial"/>
          <w:bCs/>
        </w:rPr>
        <w:t>PyVISA</w:t>
      </w:r>
      <w:proofErr w:type="spellEnd"/>
      <w:r w:rsidRPr="00947767">
        <w:rPr>
          <w:rFonts w:ascii="Arial" w:eastAsia="Arial" w:hAnsi="Arial" w:cs="Arial"/>
          <w:bCs/>
        </w:rPr>
        <w:t xml:space="preserve">, Matplotlib, </w:t>
      </w:r>
      <w:proofErr w:type="spellStart"/>
      <w:r w:rsidRPr="00947767">
        <w:rPr>
          <w:rFonts w:ascii="Arial" w:eastAsia="Arial" w:hAnsi="Arial" w:cs="Arial"/>
          <w:bCs/>
        </w:rPr>
        <w:t>Tkinter</w:t>
      </w:r>
      <w:proofErr w:type="spellEnd"/>
      <w:r w:rsidRPr="00947767">
        <w:rPr>
          <w:rFonts w:ascii="Arial" w:eastAsia="Arial" w:hAnsi="Arial" w:cs="Arial"/>
          <w:bCs/>
        </w:rPr>
        <w:t xml:space="preserve">, Pandas, Multiprocessing, </w:t>
      </w:r>
      <w:proofErr w:type="spellStart"/>
      <w:r w:rsidRPr="00947767">
        <w:rPr>
          <w:rFonts w:ascii="Arial" w:eastAsia="Arial" w:hAnsi="Arial" w:cs="Arial"/>
          <w:bCs/>
        </w:rPr>
        <w:t>Numpy</w:t>
      </w:r>
      <w:proofErr w:type="spellEnd"/>
      <w:r w:rsidRPr="00947767">
        <w:rPr>
          <w:rFonts w:ascii="Arial" w:eastAsia="Arial" w:hAnsi="Arial" w:cs="Arial"/>
          <w:bCs/>
        </w:rPr>
        <w:t xml:space="preserve">, </w:t>
      </w:r>
      <w:proofErr w:type="spellStart"/>
      <w:r w:rsidRPr="00947767">
        <w:rPr>
          <w:rFonts w:ascii="Arial" w:eastAsia="Arial" w:hAnsi="Arial" w:cs="Arial"/>
          <w:bCs/>
        </w:rPr>
        <w:t>Ctypes</w:t>
      </w:r>
      <w:proofErr w:type="spellEnd"/>
      <w:r w:rsidRPr="00947767">
        <w:rPr>
          <w:rFonts w:ascii="Arial" w:eastAsia="Arial" w:hAnsi="Arial" w:cs="Arial"/>
          <w:bCs/>
        </w:rPr>
        <w:t xml:space="preserve">, </w:t>
      </w:r>
      <w:proofErr w:type="spellStart"/>
      <w:r w:rsidRPr="00947767">
        <w:rPr>
          <w:rFonts w:ascii="Arial" w:eastAsia="Arial" w:hAnsi="Arial" w:cs="Arial"/>
          <w:bCs/>
        </w:rPr>
        <w:t>Cuda</w:t>
      </w:r>
      <w:proofErr w:type="spellEnd"/>
      <w:r w:rsidRPr="00947767">
        <w:rPr>
          <w:rFonts w:ascii="Arial" w:eastAsia="Arial" w:hAnsi="Arial" w:cs="Arial"/>
          <w:bCs/>
        </w:rPr>
        <w:t>, OpenCL, O</w:t>
      </w:r>
      <w:r w:rsidR="00EB1C1E">
        <w:rPr>
          <w:rFonts w:ascii="Arial" w:eastAsia="Arial" w:hAnsi="Arial" w:cs="Arial"/>
          <w:bCs/>
        </w:rPr>
        <w:t>pen MP</w:t>
      </w:r>
      <w:r w:rsidRPr="00947767">
        <w:rPr>
          <w:rFonts w:ascii="Arial" w:eastAsia="Arial" w:hAnsi="Arial" w:cs="Arial"/>
          <w:bCs/>
        </w:rPr>
        <w:t xml:space="preserve"> Parallel Programming, </w:t>
      </w:r>
      <w:r w:rsidR="00EB1C1E">
        <w:rPr>
          <w:rFonts w:ascii="Arial" w:eastAsia="Arial" w:hAnsi="Arial" w:cs="Arial"/>
          <w:bCs/>
        </w:rPr>
        <w:t xml:space="preserve">Open MPI Parallel Computing, </w:t>
      </w:r>
      <w:r w:rsidRPr="00947767">
        <w:rPr>
          <w:rFonts w:ascii="Arial" w:eastAsia="Arial" w:hAnsi="Arial" w:cs="Arial"/>
          <w:bCs/>
        </w:rPr>
        <w:t>Linux, APIs, Flask</w:t>
      </w:r>
    </w:p>
    <w:p w14:paraId="699E5D07" w14:textId="77777777" w:rsidR="00947767" w:rsidRPr="00947767" w:rsidRDefault="00947767" w:rsidP="00947767">
      <w:pPr>
        <w:widowControl w:val="0"/>
        <w:spacing w:after="0" w:line="240" w:lineRule="auto"/>
        <w:rPr>
          <w:rFonts w:ascii="Arial" w:eastAsia="Arial" w:hAnsi="Arial" w:cs="Arial"/>
        </w:rPr>
      </w:pPr>
    </w:p>
    <w:p w14:paraId="7B63B6B9" w14:textId="77777777" w:rsidR="00947767" w:rsidRPr="00947767" w:rsidRDefault="00947767" w:rsidP="00947767">
      <w:pPr>
        <w:widowControl w:val="0"/>
        <w:pBdr>
          <w:bottom w:val="single" w:sz="6" w:space="0" w:color="000000"/>
        </w:pBdr>
        <w:spacing w:after="0" w:line="240" w:lineRule="auto"/>
        <w:rPr>
          <w:rFonts w:ascii="Arial" w:eastAsia="Arial" w:hAnsi="Arial" w:cs="Arial"/>
          <w:bCs/>
          <w:spacing w:val="40"/>
          <w:sz w:val="24"/>
          <w:szCs w:val="24"/>
        </w:rPr>
      </w:pPr>
      <w:r w:rsidRPr="00947767">
        <w:rPr>
          <w:rFonts w:ascii="Arial" w:eastAsia="Arial" w:hAnsi="Arial" w:cs="Arial"/>
          <w:bCs/>
          <w:smallCaps/>
          <w:spacing w:val="40"/>
          <w:sz w:val="24"/>
          <w:szCs w:val="24"/>
        </w:rPr>
        <w:t>WORK EXPERIENCE</w:t>
      </w:r>
      <w:r w:rsidRPr="00947767">
        <w:rPr>
          <w:rFonts w:ascii="Arial" w:eastAsia="Arial" w:hAnsi="Arial" w:cs="Arial"/>
          <w:bCs/>
          <w:spacing w:val="40"/>
          <w:sz w:val="24"/>
          <w:szCs w:val="24"/>
        </w:rPr>
        <w:t xml:space="preserve">  </w:t>
      </w:r>
    </w:p>
    <w:p w14:paraId="3B65C79A" w14:textId="77777777" w:rsidR="00947767" w:rsidRPr="00947767" w:rsidRDefault="00947767" w:rsidP="00947767">
      <w:pPr>
        <w:widowControl w:val="0"/>
        <w:spacing w:after="0" w:line="240" w:lineRule="auto"/>
        <w:rPr>
          <w:rFonts w:ascii="Arial" w:eastAsia="Arial" w:hAnsi="Arial" w:cs="Arial"/>
          <w:b/>
          <w:sz w:val="10"/>
          <w:szCs w:val="10"/>
        </w:rPr>
      </w:pPr>
    </w:p>
    <w:p w14:paraId="4AA7241B" w14:textId="6B79CA80" w:rsidR="00947767" w:rsidRPr="00947767" w:rsidRDefault="00947767" w:rsidP="00947767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  <w:bCs/>
        </w:rPr>
      </w:pPr>
      <w:r w:rsidRPr="00947767">
        <w:rPr>
          <w:rFonts w:ascii="Arial" w:eastAsia="Arial" w:hAnsi="Arial" w:cs="Arial"/>
          <w:b/>
        </w:rPr>
        <w:t>Undergraduate Learning Assistant: Data Structures</w:t>
      </w:r>
      <w:r w:rsidRPr="00947767">
        <w:rPr>
          <w:rFonts w:ascii="Arial" w:eastAsia="Arial" w:hAnsi="Arial" w:cs="Arial"/>
          <w:b/>
        </w:rPr>
        <w:tab/>
      </w:r>
      <w:r w:rsidR="00C1208E">
        <w:rPr>
          <w:rFonts w:ascii="Arial" w:eastAsia="Arial" w:hAnsi="Arial" w:cs="Arial"/>
          <w:bCs/>
        </w:rPr>
        <w:t>September</w:t>
      </w:r>
      <w:r w:rsidRPr="00947767">
        <w:rPr>
          <w:rFonts w:ascii="Arial" w:eastAsia="Arial" w:hAnsi="Arial" w:cs="Arial"/>
          <w:bCs/>
        </w:rPr>
        <w:t xml:space="preserve"> 202</w:t>
      </w:r>
      <w:r w:rsidR="00C1208E">
        <w:rPr>
          <w:rFonts w:ascii="Arial" w:eastAsia="Arial" w:hAnsi="Arial" w:cs="Arial"/>
          <w:bCs/>
        </w:rPr>
        <w:t>1</w:t>
      </w:r>
      <w:r w:rsidRPr="00947767">
        <w:rPr>
          <w:rFonts w:ascii="Arial" w:eastAsia="Arial" w:hAnsi="Arial" w:cs="Arial"/>
          <w:bCs/>
        </w:rPr>
        <w:t xml:space="preserve"> </w:t>
      </w:r>
      <w:r w:rsidRPr="00947767">
        <w:rPr>
          <w:rFonts w:ascii="Arial" w:eastAsia="Arial" w:hAnsi="Arial" w:cs="Arial"/>
        </w:rPr>
        <w:t>– Present</w:t>
      </w:r>
    </w:p>
    <w:p w14:paraId="0920EC64" w14:textId="77777777" w:rsidR="00947767" w:rsidRPr="00947767" w:rsidRDefault="00947767" w:rsidP="00947767">
      <w:pPr>
        <w:widowControl w:val="0"/>
        <w:spacing w:after="0" w:line="240" w:lineRule="auto"/>
        <w:rPr>
          <w:rFonts w:ascii="Arial" w:eastAsia="Arial" w:hAnsi="Arial" w:cs="Arial"/>
          <w:bCs/>
        </w:rPr>
      </w:pPr>
      <w:r w:rsidRPr="00947767">
        <w:rPr>
          <w:rFonts w:ascii="Arial" w:eastAsia="Arial" w:hAnsi="Arial" w:cs="Arial"/>
          <w:bCs/>
        </w:rPr>
        <w:t>Oregon State University</w:t>
      </w:r>
    </w:p>
    <w:p w14:paraId="4F195DDE" w14:textId="77777777" w:rsidR="00947767" w:rsidRPr="00947767" w:rsidRDefault="00947767" w:rsidP="00947767">
      <w:pPr>
        <w:widowControl w:val="0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bCs/>
        </w:rPr>
      </w:pPr>
      <w:r w:rsidRPr="00947767">
        <w:rPr>
          <w:rFonts w:ascii="Arial" w:eastAsia="Arial" w:hAnsi="Arial" w:cs="Arial"/>
          <w:bCs/>
        </w:rPr>
        <w:t>Assist students during office hours, grade homework, and proofread assignment prompts and rubrics</w:t>
      </w:r>
    </w:p>
    <w:p w14:paraId="1B32E791" w14:textId="77777777" w:rsidR="00947767" w:rsidRPr="00947767" w:rsidRDefault="00947767" w:rsidP="00947767">
      <w:pPr>
        <w:widowControl w:val="0"/>
        <w:numPr>
          <w:ilvl w:val="0"/>
          <w:numId w:val="1"/>
        </w:numPr>
        <w:spacing w:after="0" w:line="240" w:lineRule="auto"/>
        <w:rPr>
          <w:rFonts w:ascii="Arial" w:eastAsia="Arial" w:hAnsi="Arial" w:cs="Arial"/>
          <w:bCs/>
        </w:rPr>
      </w:pPr>
      <w:r w:rsidRPr="00947767">
        <w:rPr>
          <w:rFonts w:ascii="Arial" w:eastAsia="Arial" w:hAnsi="Arial" w:cs="Arial"/>
          <w:bCs/>
        </w:rPr>
        <w:t>Developed python style guide for students</w:t>
      </w:r>
    </w:p>
    <w:p w14:paraId="0AEA57F5" w14:textId="77777777" w:rsidR="00947767" w:rsidRPr="00947767" w:rsidRDefault="00947767" w:rsidP="00947767">
      <w:pPr>
        <w:widowControl w:val="0"/>
        <w:spacing w:after="0" w:line="240" w:lineRule="auto"/>
        <w:rPr>
          <w:rFonts w:ascii="Arial" w:eastAsia="Arial" w:hAnsi="Arial" w:cs="Arial"/>
          <w:b/>
        </w:rPr>
      </w:pPr>
    </w:p>
    <w:p w14:paraId="5B3D00E8" w14:textId="4AFD0E54" w:rsidR="00947767" w:rsidRPr="00947767" w:rsidRDefault="00947767" w:rsidP="00947767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</w:rPr>
      </w:pPr>
      <w:r w:rsidRPr="00947767">
        <w:rPr>
          <w:rFonts w:ascii="Arial" w:eastAsia="Arial" w:hAnsi="Arial" w:cs="Arial"/>
          <w:b/>
        </w:rPr>
        <w:t>Software Developer</w:t>
      </w:r>
      <w:r w:rsidRPr="00947767">
        <w:rPr>
          <w:rFonts w:ascii="Arial" w:eastAsia="Arial" w:hAnsi="Arial" w:cs="Arial"/>
        </w:rPr>
        <w:tab/>
        <w:t>May 20</w:t>
      </w:r>
      <w:r w:rsidR="00C1208E">
        <w:rPr>
          <w:rFonts w:ascii="Arial" w:eastAsia="Arial" w:hAnsi="Arial" w:cs="Arial"/>
        </w:rPr>
        <w:t>20</w:t>
      </w:r>
      <w:r w:rsidRPr="00947767">
        <w:rPr>
          <w:rFonts w:ascii="Arial" w:eastAsia="Arial" w:hAnsi="Arial" w:cs="Arial"/>
        </w:rPr>
        <w:t xml:space="preserve"> – Present</w:t>
      </w:r>
    </w:p>
    <w:p w14:paraId="4E58B93E" w14:textId="77777777" w:rsidR="00947767" w:rsidRPr="00947767" w:rsidRDefault="00947767" w:rsidP="00947767">
      <w:pPr>
        <w:widowControl w:val="0"/>
        <w:tabs>
          <w:tab w:val="right" w:pos="10800"/>
        </w:tabs>
        <w:spacing w:after="0" w:line="240" w:lineRule="auto"/>
        <w:rPr>
          <w:rFonts w:ascii="Arial" w:eastAsia="Arial" w:hAnsi="Arial" w:cs="Arial"/>
        </w:rPr>
      </w:pPr>
      <w:r w:rsidRPr="00947767">
        <w:rPr>
          <w:rFonts w:ascii="Arial" w:eastAsia="Arial" w:hAnsi="Arial" w:cs="Arial"/>
        </w:rPr>
        <w:t>Grid Evolution Technologies, Scottsdale, AZ</w:t>
      </w:r>
    </w:p>
    <w:p w14:paraId="3CC76E1E" w14:textId="77777777" w:rsidR="00947767" w:rsidRPr="00947767" w:rsidRDefault="00947767" w:rsidP="00947767">
      <w:pPr>
        <w:widowControl w:val="0"/>
        <w:numPr>
          <w:ilvl w:val="0"/>
          <w:numId w:val="3"/>
        </w:numPr>
        <w:spacing w:after="0" w:line="240" w:lineRule="auto"/>
        <w:rPr>
          <w:rFonts w:ascii="Arial" w:eastAsia="Arial" w:hAnsi="Arial" w:cs="Arial"/>
        </w:rPr>
      </w:pPr>
      <w:r w:rsidRPr="00947767">
        <w:rPr>
          <w:rFonts w:ascii="Arial" w:eastAsia="Arial" w:hAnsi="Arial" w:cs="Arial"/>
        </w:rPr>
        <w:t>Write software for optical fiber test equipment</w:t>
      </w:r>
    </w:p>
    <w:p w14:paraId="49D852A2" w14:textId="77777777" w:rsidR="00947767" w:rsidRPr="00947767" w:rsidRDefault="00947767" w:rsidP="00947767">
      <w:pPr>
        <w:widowControl w:val="0"/>
        <w:numPr>
          <w:ilvl w:val="0"/>
          <w:numId w:val="3"/>
        </w:numPr>
        <w:spacing w:after="0" w:line="240" w:lineRule="auto"/>
        <w:rPr>
          <w:rFonts w:ascii="Arial" w:eastAsia="Arial" w:hAnsi="Arial" w:cs="Arial"/>
        </w:rPr>
      </w:pPr>
      <w:r w:rsidRPr="00947767">
        <w:rPr>
          <w:rFonts w:ascii="Arial" w:eastAsia="Arial" w:hAnsi="Arial" w:cs="Arial"/>
        </w:rPr>
        <w:t xml:space="preserve">Utilize </w:t>
      </w:r>
      <w:proofErr w:type="spellStart"/>
      <w:r w:rsidRPr="00947767">
        <w:rPr>
          <w:rFonts w:ascii="Arial" w:eastAsia="Arial" w:hAnsi="Arial" w:cs="Arial"/>
        </w:rPr>
        <w:t>PyVISA</w:t>
      </w:r>
      <w:proofErr w:type="spellEnd"/>
      <w:r w:rsidRPr="00947767">
        <w:rPr>
          <w:rFonts w:ascii="Arial" w:eastAsia="Arial" w:hAnsi="Arial" w:cs="Arial"/>
        </w:rPr>
        <w:t xml:space="preserve">, Pandas, </w:t>
      </w:r>
      <w:proofErr w:type="spellStart"/>
      <w:r w:rsidRPr="00947767">
        <w:rPr>
          <w:rFonts w:ascii="Arial" w:eastAsia="Arial" w:hAnsi="Arial" w:cs="Arial"/>
        </w:rPr>
        <w:t>Tkinter</w:t>
      </w:r>
      <w:proofErr w:type="spellEnd"/>
      <w:r w:rsidRPr="00947767">
        <w:rPr>
          <w:rFonts w:ascii="Arial" w:eastAsia="Arial" w:hAnsi="Arial" w:cs="Arial"/>
        </w:rPr>
        <w:t>, Matplotlib, and Multiprocessing to connect equipment and display real-time test data</w:t>
      </w:r>
    </w:p>
    <w:p w14:paraId="1092DF48" w14:textId="0AE6F39C" w:rsidR="00962A4B" w:rsidRDefault="00947767" w:rsidP="009617CA">
      <w:pPr>
        <w:pStyle w:val="ListParagraph"/>
        <w:numPr>
          <w:ilvl w:val="0"/>
          <w:numId w:val="3"/>
        </w:numPr>
      </w:pPr>
      <w:r w:rsidRPr="009617CA">
        <w:rPr>
          <w:rFonts w:ascii="Arial" w:eastAsia="Arial" w:hAnsi="Arial" w:cs="Arial"/>
        </w:rPr>
        <w:t>Leverage Excel and Python to filter and model electrical signals, including signal processing, Kalman noise filtering, and digital automatic gain control</w:t>
      </w:r>
    </w:p>
    <w:sectPr w:rsidR="00962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13F7A"/>
    <w:multiLevelType w:val="hybridMultilevel"/>
    <w:tmpl w:val="C910E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B34C3"/>
    <w:multiLevelType w:val="hybridMultilevel"/>
    <w:tmpl w:val="80F23CF8"/>
    <w:lvl w:ilvl="0" w:tplc="5FACD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533FC"/>
    <w:multiLevelType w:val="hybridMultilevel"/>
    <w:tmpl w:val="44001018"/>
    <w:lvl w:ilvl="0" w:tplc="C97641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954545">
    <w:abstractNumId w:val="0"/>
  </w:num>
  <w:num w:numId="2" w16cid:durableId="946162346">
    <w:abstractNumId w:val="2"/>
  </w:num>
  <w:num w:numId="3" w16cid:durableId="64304221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c Nolan">
    <w15:presenceInfo w15:providerId="Windows Live" w15:userId="c5415fdd48c9c2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67"/>
    <w:rsid w:val="00766650"/>
    <w:rsid w:val="0094054C"/>
    <w:rsid w:val="00947767"/>
    <w:rsid w:val="009617CA"/>
    <w:rsid w:val="00962A4B"/>
    <w:rsid w:val="00C1208E"/>
    <w:rsid w:val="00CF0FEC"/>
    <w:rsid w:val="00EB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DF2D3"/>
  <w15:chartTrackingRefBased/>
  <w15:docId w15:val="{F0244D29-1184-4E74-810E-27841E1CC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1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1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thanBlake417/ethanblake-computerscient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Blake, Ethan</dc:creator>
  <cp:keywords/>
  <dc:description/>
  <cp:lastModifiedBy>Blake, Ethan</cp:lastModifiedBy>
  <cp:revision>8</cp:revision>
  <cp:lastPrinted>2022-06-13T19:09:00Z</cp:lastPrinted>
  <dcterms:created xsi:type="dcterms:W3CDTF">2022-05-28T23:41:00Z</dcterms:created>
  <dcterms:modified xsi:type="dcterms:W3CDTF">2022-06-13T19:10:00Z</dcterms:modified>
</cp:coreProperties>
</file>